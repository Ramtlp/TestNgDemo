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Batch Testing?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Running </w:t>
      </w:r>
      <w:r w:rsidDel="00000000" w:rsidR="00000000" w:rsidRPr="00000000">
        <w:rPr>
          <w:b w:val="1"/>
          <w:rtl w:val="0"/>
        </w:rPr>
        <w:t xml:space="preserve">multiple test cases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b w:val="1"/>
          <w:rtl w:val="0"/>
        </w:rPr>
        <w:t xml:space="preserve">Batch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test suite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collection of test cases</w:t>
      </w:r>
      <w:r w:rsidDel="00000000" w:rsidR="00000000" w:rsidRPr="00000000">
        <w:rPr>
          <w:rtl w:val="0"/>
        </w:rPr>
        <w:t xml:space="preserve">. Test suites </w:t>
      </w:r>
      <w:r w:rsidDel="00000000" w:rsidR="00000000" w:rsidRPr="00000000">
        <w:rPr>
          <w:b w:val="1"/>
          <w:rtl w:val="0"/>
        </w:rPr>
        <w:t xml:space="preserve">help in grouping test cases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categorise test suites based on functionality, module, environment, or something else.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 we can use an XML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 to perform Batch Testing.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3333333333335"/>
        <w:gridCol w:w="3968.3333333333335"/>
        <w:gridCol w:w="3968.3333333333335"/>
        <w:tblGridChange w:id="0">
          <w:tblGrid>
            <w:gridCol w:w="3968.3333333333335"/>
            <w:gridCol w:w="3968.3333333333335"/>
            <w:gridCol w:w="3968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rPrChange w:author="Ram shanker Singh" w:id="0" w:date="2024-09-10T10:28:57Z">
                  <w:rPr>
                    <w:b w:val="1"/>
                  </w:rPr>
                </w:rPrChange>
              </w:rPr>
              <w:pPrChange w:author="Ram shanker Singh" w:id="0" w:date="2024-09-10T10:28:57Z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r w:rsidDel="00000000" w:rsidR="00000000" w:rsidRPr="00000000">
              <w:rPr>
                <w:b w:val="1"/>
                <w:rtl w:val="0"/>
                <w:rPrChange w:author="Ram shanker Singh" w:id="0" w:date="2024-09-10T10:28:57Z">
                  <w:rPr>
                    <w:b w:val="1"/>
                  </w:rPr>
                </w:rPrChange>
              </w:rPr>
              <w:t xml:space="preserve">Sute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rPrChange w:author="Ram shanker Singh" w:id="0" w:date="2024-09-10T10:28:57Z">
                  <w:rPr>
                    <w:b w:val="1"/>
                  </w:rPr>
                </w:rPrChange>
              </w:rPr>
              <w:pPrChange w:author="Ram shanker Singh" w:id="0" w:date="2024-09-10T10:28:57Z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r w:rsidDel="00000000" w:rsidR="00000000" w:rsidRPr="00000000">
              <w:rPr>
                <w:b w:val="1"/>
                <w:rtl w:val="0"/>
                <w:rPrChange w:author="Ram shanker Singh" w:id="0" w:date="2024-09-10T10:28:57Z">
                  <w:rPr>
                    <w:b w:val="1"/>
                  </w:rPr>
                </w:rPrChange>
              </w:rPr>
              <w:t xml:space="preserve">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rPrChange w:author="Ram shanker Singh" w:id="0" w:date="2024-09-10T10:28:57Z">
                  <w:rPr>
                    <w:b w:val="1"/>
                  </w:rPr>
                </w:rPrChange>
              </w:rPr>
              <w:pPrChange w:author="Ram shanker Singh" w:id="0" w:date="2024-09-10T10:28:57Z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r w:rsidDel="00000000" w:rsidR="00000000" w:rsidRPr="00000000">
              <w:rPr>
                <w:b w:val="1"/>
                <w:rtl w:val="0"/>
                <w:rPrChange w:author="Ram shanker Singh" w:id="0" w:date="2024-09-10T10:28:57Z">
                  <w:rPr>
                    <w:b w:val="1"/>
                  </w:rPr>
                </w:rPrChange>
              </w:rPr>
              <w:t xml:space="preserve">Test Methods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rPrChange w:author="Ram shanker Singh" w:id="1" w:date="2024-09-10T10:29:26Z">
                  <w:rPr/>
                </w:rPrChange>
              </w:rPr>
            </w:pPr>
            <w:r w:rsidDel="00000000" w:rsidR="00000000" w:rsidRPr="00000000">
              <w:rPr>
                <w:b w:val="1"/>
                <w:rtl w:val="0"/>
                <w:rPrChange w:author="Ram shanker Singh" w:id="1" w:date="2024-09-10T10:29:26Z">
                  <w:rPr/>
                </w:rPrChange>
              </w:rPr>
              <w:t xml:space="preserve">Sanity Test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Screen Test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LaunchApplication()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VerifyTitle()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VerifyLogo()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LoginByMobileNumber()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LoginByEmail()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  <w:rPrChange w:author="Ram shanker Singh" w:id="2" w:date="2024-09-10T10:29:43Z">
                  <w:rPr/>
                </w:rPrChange>
              </w:rPr>
              <w:t xml:space="preserve">Functional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ProductPageTest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AddProductToWishList()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AddProductToCart()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SelectQuantity()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CashOnDelivery()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NetBanking()</w:t>
            </w:r>
          </w:p>
        </w:tc>
      </w:tr>
    </w:tbl>
    <w:p w:rsidR="00000000" w:rsidDel="00000000" w:rsidP="00000000" w:rsidRDefault="00000000" w:rsidRPr="00000000" w14:paraId="00000028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A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Code example:</w:t>
        </w:r>
      </w:ins>
    </w:p>
    <w:p w:rsidR="00000000" w:rsidDel="00000000" w:rsidP="00000000" w:rsidRDefault="00000000" w:rsidRPr="00000000" w14:paraId="0000002B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Sanity Test:</w:t>
        </w:r>
      </w:ins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package tut10_BatchTesting;</w:t>
        </w:r>
      </w:ins>
    </w:p>
    <w:p w:rsidR="00000000" w:rsidDel="00000000" w:rsidP="00000000" w:rsidRDefault="00000000" w:rsidRPr="00000000" w14:paraId="0000002F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0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import org.testng.annotations.Test;</w:t>
        </w:r>
      </w:ins>
    </w:p>
    <w:p w:rsidR="00000000" w:rsidDel="00000000" w:rsidP="00000000" w:rsidRDefault="00000000" w:rsidRPr="00000000" w14:paraId="00000031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public class</w:t>
        </w:r>
        <w:r w:rsidDel="00000000" w:rsidR="00000000" w:rsidRPr="00000000">
          <w:rPr>
            <w:rtl w:val="0"/>
          </w:rPr>
          <w:t xml:space="preserve"> HomeScreenTest</w:t>
        </w:r>
      </w:ins>
    </w:p>
    <w:p w:rsidR="00000000" w:rsidDel="00000000" w:rsidP="00000000" w:rsidRDefault="00000000" w:rsidRPr="00000000" w14:paraId="00000033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{</w:t>
        </w:r>
      </w:ins>
    </w:p>
    <w:p w:rsidR="00000000" w:rsidDel="00000000" w:rsidP="00000000" w:rsidRDefault="00000000" w:rsidRPr="00000000" w14:paraId="00000034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5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36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launchApplication()</w:t>
        </w:r>
      </w:ins>
    </w:p>
    <w:p w:rsidR="00000000" w:rsidDel="00000000" w:rsidP="00000000" w:rsidRDefault="00000000" w:rsidRPr="00000000" w14:paraId="00000037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38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System.out.println("Application Launched passed");</w:t>
        </w:r>
      </w:ins>
    </w:p>
    <w:p w:rsidR="00000000" w:rsidDel="00000000" w:rsidP="00000000" w:rsidRDefault="00000000" w:rsidRPr="00000000" w14:paraId="00000039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3A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3B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3C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verifyTitle()</w:t>
        </w:r>
      </w:ins>
    </w:p>
    <w:p w:rsidR="00000000" w:rsidDel="00000000" w:rsidP="00000000" w:rsidRDefault="00000000" w:rsidRPr="00000000" w14:paraId="0000003D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3E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System.out.println("Verify title passed");</w:t>
        </w:r>
      </w:ins>
    </w:p>
    <w:p w:rsidR="00000000" w:rsidDel="00000000" w:rsidP="00000000" w:rsidRDefault="00000000" w:rsidRPr="00000000" w14:paraId="0000003F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40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41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42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verifyLogo()</w:t>
        </w:r>
      </w:ins>
    </w:p>
    <w:p w:rsidR="00000000" w:rsidDel="00000000" w:rsidP="00000000" w:rsidRDefault="00000000" w:rsidRPr="00000000" w14:paraId="00000043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44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System.out.println("Verify logo passed");</w:t>
        </w:r>
      </w:ins>
    </w:p>
    <w:p w:rsidR="00000000" w:rsidDel="00000000" w:rsidP="00000000" w:rsidRDefault="00000000" w:rsidRPr="00000000" w14:paraId="00000045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46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}</w:t>
        </w:r>
      </w:ins>
    </w:p>
    <w:p w:rsidR="00000000" w:rsidDel="00000000" w:rsidP="00000000" w:rsidRDefault="00000000" w:rsidRPr="00000000" w14:paraId="00000047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8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package tut10_BatchTesting;</w:t>
        </w:r>
      </w:ins>
    </w:p>
    <w:p w:rsidR="00000000" w:rsidDel="00000000" w:rsidP="00000000" w:rsidRDefault="00000000" w:rsidRPr="00000000" w14:paraId="00000049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import org.testng.annotations.Test;</w:t>
        </w:r>
      </w:ins>
    </w:p>
    <w:p w:rsidR="00000000" w:rsidDel="00000000" w:rsidP="00000000" w:rsidRDefault="00000000" w:rsidRPr="00000000" w14:paraId="0000004B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C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public class</w:t>
        </w:r>
        <w:r w:rsidDel="00000000" w:rsidR="00000000" w:rsidRPr="00000000">
          <w:rPr>
            <w:rtl w:val="0"/>
          </w:rPr>
          <w:t xml:space="preserve"> LoginTest</w:t>
        </w:r>
        <w:r w:rsidDel="00000000" w:rsidR="00000000" w:rsidRPr="00000000">
          <w:rPr>
            <w:rtl w:val="0"/>
          </w:rPr>
          <w:t xml:space="preserve"> </w:t>
        </w:r>
      </w:ins>
    </w:p>
    <w:p w:rsidR="00000000" w:rsidDel="00000000" w:rsidP="00000000" w:rsidRDefault="00000000" w:rsidRPr="00000000" w14:paraId="0000004D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{</w:t>
        </w:r>
      </w:ins>
    </w:p>
    <w:p w:rsidR="00000000" w:rsidDel="00000000" w:rsidP="00000000" w:rsidRDefault="00000000" w:rsidRPr="00000000" w14:paraId="0000004E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F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50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loginByMobileNumber()</w:t>
        </w:r>
      </w:ins>
    </w:p>
    <w:p w:rsidR="00000000" w:rsidDel="00000000" w:rsidP="00000000" w:rsidRDefault="00000000" w:rsidRPr="00000000" w14:paraId="00000051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52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System.out.println("Login by mobile pass");</w:t>
        </w:r>
      </w:ins>
    </w:p>
    <w:p w:rsidR="00000000" w:rsidDel="00000000" w:rsidP="00000000" w:rsidRDefault="00000000" w:rsidRPr="00000000" w14:paraId="00000053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54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55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56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loginByEmail()</w:t>
        </w:r>
      </w:ins>
    </w:p>
    <w:p w:rsidR="00000000" w:rsidDel="00000000" w:rsidP="00000000" w:rsidRDefault="00000000" w:rsidRPr="00000000" w14:paraId="00000057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58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System.out.println("Login by email pass");</w:t>
        </w:r>
      </w:ins>
    </w:p>
    <w:p w:rsidR="00000000" w:rsidDel="00000000" w:rsidP="00000000" w:rsidRDefault="00000000" w:rsidRPr="00000000" w14:paraId="00000059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5A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}</w:t>
        </w:r>
      </w:ins>
    </w:p>
    <w:p w:rsidR="00000000" w:rsidDel="00000000" w:rsidP="00000000" w:rsidRDefault="00000000" w:rsidRPr="00000000" w14:paraId="0000005B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C">
      <w:pPr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ins w:author="Ram shanker Singh" w:id="3" w:date="2024-09-10T11:04:05Z"/>
          <w:b w:val="1"/>
        </w:rPr>
      </w:pPr>
      <w:ins w:author="Ram shanker Singh" w:id="3" w:date="2024-09-10T11:04:05Z">
        <w:r w:rsidDel="00000000" w:rsidR="00000000" w:rsidRPr="00000000">
          <w:rPr>
            <w:b w:val="1"/>
            <w:rtl w:val="0"/>
          </w:rPr>
          <w:t xml:space="preserve">Functional Test</w:t>
        </w:r>
      </w:ins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package tut10_BatchTesting;</w:t>
        </w:r>
      </w:ins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import org.testng.annotations.Test;</w:t>
        </w:r>
      </w:ins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  <w:b w:val="1"/>
          <w:i w:val="1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public class</w:t>
        </w:r>
        <w:r w:rsidDel="00000000" w:rsidR="00000000" w:rsidRPr="00000000">
          <w:rPr>
            <w:b w:val="1"/>
            <w:i w:val="1"/>
            <w:rtl w:val="0"/>
          </w:rPr>
          <w:t xml:space="preserve"> ProductPageTest </w:t>
        </w:r>
      </w:ins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{</w:t>
        </w:r>
      </w:ins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addProductToWishList()</w:t>
        </w:r>
      </w:ins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System.out.println("AddProductToWishList pass");</w:t>
        </w:r>
      </w:ins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addProductToCart()</w:t>
        </w:r>
      </w:ins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System.out.println("AddProductToCart pass");</w:t>
        </w:r>
      </w:ins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SelectQuantity()</w:t>
        </w:r>
      </w:ins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System.out.println("SelectQuantity pass");</w:t>
        </w:r>
      </w:ins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}</w:t>
        </w:r>
      </w:ins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ins w:author="Ram shanker Singh" w:id="3" w:date="2024-09-10T11:04:05Z"/>
          <w:b w:val="1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package tut10_BatchTesting;</w:t>
        </w:r>
      </w:ins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import org.testng.annotations.Test;</w:t>
        </w:r>
      </w:ins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  <w:b w:val="1"/>
          <w:i w:val="1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public class </w:t>
        </w:r>
        <w:r w:rsidDel="00000000" w:rsidR="00000000" w:rsidRPr="00000000">
          <w:rPr>
            <w:b w:val="1"/>
            <w:i w:val="1"/>
            <w:rtl w:val="0"/>
          </w:rPr>
          <w:t xml:space="preserve">PaymentTest</w:t>
        </w:r>
      </w:ins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{</w:t>
        </w:r>
      </w:ins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CashOnDelivery()</w:t>
        </w:r>
      </w:ins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System.out.println("CashOnDelivery passed");</w:t>
        </w:r>
      </w:ins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</w:r>
      </w:ins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@Test</w:t>
        </w:r>
      </w:ins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public void NetBanking()</w:t>
        </w:r>
      </w:ins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{</w:t>
        </w:r>
      </w:ins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ab/>
          <w:t xml:space="preserve">System.out.println("NetBanking passed");</w:t>
        </w:r>
      </w:ins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ab/>
          <w:t xml:space="preserve">}</w:t>
        </w:r>
      </w:ins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ns w:author="Ram shanker Singh" w:id="3" w:date="2024-09-10T11:04:05Z"/>
        </w:rPr>
      </w:pPr>
      <w:ins w:author="Ram shanker Singh" w:id="3" w:date="2024-09-10T11:04:05Z">
        <w:r w:rsidDel="00000000" w:rsidR="00000000" w:rsidRPr="00000000">
          <w:rPr>
            <w:rtl w:val="0"/>
          </w:rPr>
          <w:t xml:space="preserve">}</w:t>
        </w:r>
      </w:ins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ins w:author="Ram shanker Singh" w:id="3" w:date="2024-09-10T11:04:05Z"/>
          <w:b w:val="1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ins w:author="Ram shanker Singh" w:id="3" w:date="2024-09-10T11:04:05Z"/>
          <w:b w:val="1"/>
          <w:i w:val="1"/>
          <w:u w:val="single"/>
        </w:rPr>
      </w:pPr>
      <w:ins w:author="Ram shanker Singh" w:id="3" w:date="2024-09-10T11:04:05Z">
        <w:r w:rsidDel="00000000" w:rsidR="00000000" w:rsidRPr="00000000">
          <w:rPr>
            <w:b w:val="1"/>
            <w:i w:val="1"/>
            <w:u w:val="single"/>
            <w:rtl w:val="0"/>
          </w:rPr>
          <w:t xml:space="preserve">XML file for Sanity Testing Suite;</w:t>
        </w:r>
      </w:ins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ins w:author="Ram shanker Singh" w:id="3" w:date="2024-09-10T11:04:05Z"/>
          <w:b w:val="1"/>
          <w:i w:val="1"/>
          <w:u w:val="single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&lt;?xml version="1.0" encoding="UTF-8"?&gt;</w:t>
        </w:r>
      </w:ins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&lt;!DOCTYPE suite SYSTEM "https://testng.org/testng-1.0.dtd"&gt;</w:t>
        </w:r>
      </w:ins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&lt;suite name="SanityTestSuite"&gt;</w:t>
        </w:r>
      </w:ins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 xml:space="preserve">&lt;test name="Sanity Testing"&gt;</w:t>
        </w:r>
      </w:ins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 xml:space="preserve">&lt;classes&gt;</w:t>
        </w:r>
      </w:ins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ab/>
          <w:t xml:space="preserve">&lt;class name="tut10_BatchTesting.HomeScreenTest"&gt;&lt;/class&gt;</w:t>
        </w:r>
      </w:ins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ab/>
          <w:t xml:space="preserve">&lt;class name="tut10_BatchTesting.LoginTest"&gt;&lt;/class&gt;</w:t>
        </w:r>
      </w:ins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 xml:space="preserve">&lt;/classes&gt;</w:t>
        </w:r>
      </w:ins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 xml:space="preserve">&lt;/test&gt;</w:t>
        </w:r>
      </w:ins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&lt;/suite&gt;</w:t>
        </w:r>
      </w:ins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b w:val="1"/>
            <w:i w:val="1"/>
            <w:u w:val="single"/>
            <w:rtl w:val="0"/>
          </w:rPr>
          <w:t xml:space="preserve">XML file for Functional Testing Suite;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ins w:author="Ram shanker Singh" w:id="3" w:date="2024-09-10T11:04:05Z"/>
          <w:color w:val="0000ff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&lt;?xml version="1.0" encoding="UTF-8"?&gt;</w:t>
        </w:r>
      </w:ins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&lt;!DOCTYPE suite SYSTEM "https://testng.org/testng-1.0.dtd"&gt;</w:t>
        </w:r>
      </w:ins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&lt;suite name="Functional Test Suite"&gt;</w:t>
        </w:r>
      </w:ins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 xml:space="preserve">&lt;test name="Functional Testing"&gt;</w:t>
        </w:r>
      </w:ins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 xml:space="preserve">&lt;classes&gt;</w:t>
        </w:r>
      </w:ins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ab/>
          <w:t xml:space="preserve">&lt;class name="tut10_BatchTesting.PaymentTest" /&gt;</w:t>
        </w:r>
      </w:ins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ab/>
          <w:t xml:space="preserve">&lt;class name="tut10_BatchTesting.ProductPageTest" /&gt;</w:t>
        </w:r>
      </w:ins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 xml:space="preserve">&lt;/classes&gt;</w:t>
        </w:r>
      </w:ins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 xml:space="preserve">&lt;/test&gt; &lt;!-- Test --&gt;</w:t>
        </w:r>
      </w:ins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&lt;/suite&gt; &lt;!-- Suite →</w:t>
        </w:r>
      </w:ins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ins w:author="Ram shanker Singh" w:id="3" w:date="2024-09-10T11:04:05Z"/>
          <w:b w:val="1"/>
          <w:i w:val="1"/>
          <w:u w:val="single"/>
        </w:rPr>
      </w:pPr>
      <w:ins w:author="Ram shanker Singh" w:id="3" w:date="2024-09-10T11:04:05Z">
        <w:r w:rsidDel="00000000" w:rsidR="00000000" w:rsidRPr="00000000">
          <w:rPr>
            <w:b w:val="1"/>
            <w:i w:val="1"/>
            <w:u w:val="single"/>
            <w:rtl w:val="0"/>
          </w:rPr>
          <w:t xml:space="preserve">XML file for  All Suites;</w:t>
        </w:r>
      </w:ins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ins w:author="Ram shanker Singh" w:id="3" w:date="2024-09-10T11:04:05Z"/>
          <w:b w:val="1"/>
          <w:i w:val="1"/>
          <w:u w:val="single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&lt;?xml version="1.0" encoding="UTF-8"?&gt;</w:t>
        </w:r>
      </w:ins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&lt;!DOCTYPE suite SYSTEM "https://testng.org/testng-1.0.dtd"&gt;</w:t>
        </w:r>
      </w:ins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&lt;suite name="Master Suite"&gt;</w:t>
        </w:r>
      </w:ins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 xml:space="preserve">&lt;suite-files&gt;</w:t>
        </w:r>
      </w:ins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 xml:space="preserve">&lt;suite-file path="E:\GrotechAutomation\MVNProjectTestNgPractice\src\test\java\tut10_BatchTesting\SanityTestSuite.xml"&gt;&lt;/suite-file&gt;</w:t>
        </w:r>
      </w:ins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ab/>
          <w:t xml:space="preserve">&lt;suite-file path="E:\GrotechAutomation\MVNProjectTestNgPractice\src\test\java\tut10_BatchTesting\FunctionalTesting.xml"&gt;&lt;/suite-file&gt;</w:t>
        </w:r>
      </w:ins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ab/>
          <w:t xml:space="preserve">&lt;/suite-files&gt;</w:t>
        </w:r>
      </w:ins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Fonts w:ascii="Georgia" w:cs="Georgia" w:eastAsia="Georgia" w:hAnsi="Georgia"/>
            <w:i w:val="1"/>
            <w:color w:val="0000ff"/>
            <w:rtl w:val="0"/>
          </w:rPr>
          <w:t xml:space="preserve">&lt;/suite&gt; </w:t>
        </w:r>
      </w:ins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ins w:author="Ram shanker Singh" w:id="3" w:date="2024-09-10T11:04:05Z"/>
          <w:rFonts w:ascii="Georgia" w:cs="Georgia" w:eastAsia="Georgia" w:hAnsi="Georgia"/>
          <w:i w:val="1"/>
          <w:color w:val="0000ff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ins w:author="Ram shanker Singh" w:id="3" w:date="2024-09-10T11:04:05Z"/>
          <w:b w:val="1"/>
          <w:i w:val="1"/>
          <w:u w:val="single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ins w:author="Ram shanker Singh" w:id="3" w:date="2024-09-10T11:04:05Z"/>
          <w:b w:val="1"/>
          <w:i w:val="1"/>
          <w:u w:val="single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ins w:author="Ram shanker Singh" w:id="3" w:date="2024-09-10T11:04:05Z"/>
          <w:color w:val="0000ff"/>
        </w:rPr>
      </w:pPr>
      <w:ins w:author="Ram shanker Singh" w:id="3" w:date="2024-09-10T11:04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4.488188976378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